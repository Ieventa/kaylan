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8FE98" w14:textId="77777777" w:rsidR="007D2771" w:rsidRPr="007D2771" w:rsidRDefault="007D2771" w:rsidP="007D2771">
      <w:pPr>
        <w:keepNext/>
        <w:keepLines/>
        <w:spacing w:before="160" w:after="80" w:line="259" w:lineRule="auto"/>
        <w:outlineLvl w:val="1"/>
        <w:rPr>
          <w:rFonts w:ascii="Times New Roman" w:eastAsiaTheme="majorEastAsia" w:hAnsi="Times New Roman" w:cs="Times New Roman"/>
          <w:sz w:val="32"/>
          <w:szCs w:val="32"/>
        </w:rPr>
      </w:pPr>
      <w:r w:rsidRPr="007D2771">
        <w:rPr>
          <w:rFonts w:ascii="Times New Roman" w:eastAsiaTheme="majorEastAsia" w:hAnsi="Times New Roman" w:cs="Times New Roman"/>
          <w:sz w:val="32"/>
          <w:szCs w:val="32"/>
        </w:rPr>
        <w:t>Introduction</w:t>
      </w:r>
    </w:p>
    <w:p w14:paraId="32CC10F2" w14:textId="77777777" w:rsidR="007D2771" w:rsidRDefault="007D2771" w:rsidP="007D2771">
      <w:pPr>
        <w:spacing w:line="259" w:lineRule="auto"/>
        <w:rPr>
          <w:ins w:id="0" w:author="Kayla Nguyen" w:date="2025-03-11T15:36:00Z" w16du:dateUtc="2025-03-11T19:36:00Z"/>
          <w:rFonts w:ascii="Times New Roman" w:hAnsi="Times New Roman" w:cs="Times New Roman"/>
        </w:rPr>
      </w:pPr>
      <w:r w:rsidRPr="007D2771">
        <w:rPr>
          <w:rFonts w:ascii="Times New Roman" w:hAnsi="Times New Roman" w:cs="Times New Roman"/>
        </w:rPr>
        <w:t>The integration of artificial intelligence (AI) into human lives has rapidly expanded, raising questions about its role in emotional and social interactions. With AI-driven chatbots, virtual assistants, and social robots becoming more sophisticated, a debate has emerged: can AI truly replace human companionship? This research investigates the extent to which AI can serve as a human companion and the factors influencing the perception of AI as a friend.</w:t>
      </w:r>
    </w:p>
    <w:p w14:paraId="09F53038" w14:textId="4E6B9594" w:rsidR="003605C3" w:rsidRPr="007D2771" w:rsidRDefault="003605C3" w:rsidP="007D2771">
      <w:pPr>
        <w:spacing w:line="259" w:lineRule="auto"/>
        <w:rPr>
          <w:rFonts w:ascii="Times New Roman" w:hAnsi="Times New Roman" w:cs="Times New Roman"/>
        </w:rPr>
      </w:pPr>
      <w:ins w:id="1" w:author="Kayla Nguyen" w:date="2025-03-11T15:36:00Z" w16du:dateUtc="2025-03-11T19:36:00Z">
        <w:r>
          <w:rPr>
            <w:rFonts w:ascii="Times New Roman" w:hAnsi="Times New Roman" w:cs="Times New Roman"/>
          </w:rPr>
          <w:t xml:space="preserve">Beyond companionship, AI has been increasingly used in mental health support, customer service, and even romantic relationships. AI-powered therapy bots such as </w:t>
        </w:r>
        <w:proofErr w:type="spellStart"/>
        <w:r>
          <w:rPr>
            <w:rFonts w:ascii="Times New Roman" w:hAnsi="Times New Roman" w:cs="Times New Roman"/>
          </w:rPr>
          <w:t>Woebot</w:t>
        </w:r>
        <w:proofErr w:type="spellEnd"/>
        <w:r>
          <w:rPr>
            <w:rFonts w:ascii="Times New Roman" w:hAnsi="Times New Roman" w:cs="Times New Roman"/>
          </w:rPr>
          <w:t xml:space="preserve"> </w:t>
        </w:r>
      </w:ins>
      <w:ins w:id="2" w:author="Kayla Nguyen" w:date="2025-03-11T15:37:00Z" w16du:dateUtc="2025-03-11T19:37:00Z">
        <w:r w:rsidR="00B4624C">
          <w:rPr>
            <w:rFonts w:ascii="Times New Roman" w:hAnsi="Times New Roman" w:cs="Times New Roman"/>
          </w:rPr>
          <w:t xml:space="preserve">provide </w:t>
        </w:r>
        <w:proofErr w:type="spellStart"/>
        <w:r w:rsidR="00B4624C">
          <w:rPr>
            <w:rFonts w:ascii="Times New Roman" w:hAnsi="Times New Roman" w:cs="Times New Roman"/>
          </w:rPr>
          <w:t>non-judgemental</w:t>
        </w:r>
        <w:proofErr w:type="spellEnd"/>
        <w:r w:rsidR="00B4624C">
          <w:rPr>
            <w:rFonts w:ascii="Times New Roman" w:hAnsi="Times New Roman" w:cs="Times New Roman"/>
          </w:rPr>
          <w:t xml:space="preserve"> support, but their inability to fully understand human emotions raises concerns about their effectiveness. Additi</w:t>
        </w:r>
      </w:ins>
      <w:ins w:id="3" w:author="Kayla Nguyen" w:date="2025-03-11T15:38:00Z" w16du:dateUtc="2025-03-11T19:38:00Z">
        <w:r w:rsidR="00B4624C">
          <w:rPr>
            <w:rFonts w:ascii="Times New Roman" w:hAnsi="Times New Roman" w:cs="Times New Roman"/>
          </w:rPr>
          <w:t xml:space="preserve">onally, the commercialization of AI companionship poses ethical questions regarding </w:t>
        </w:r>
      </w:ins>
      <w:ins w:id="4" w:author="Kayla Nguyen" w:date="2025-03-11T15:39:00Z" w16du:dateUtc="2025-03-11T19:39:00Z">
        <w:r w:rsidR="00BA0647">
          <w:rPr>
            <w:rFonts w:ascii="Times New Roman" w:hAnsi="Times New Roman" w:cs="Times New Roman"/>
          </w:rPr>
          <w:t>the exploitation of emotionally vulnerable users. These issues highlight the broader implications of AI’s role in social interactions, making it crucial to examine its emotional</w:t>
        </w:r>
      </w:ins>
      <w:ins w:id="5" w:author="Kayla Nguyen" w:date="2025-03-11T15:40:00Z" w16du:dateUtc="2025-03-11T19:40:00Z">
        <w:r w:rsidR="00BA0647">
          <w:rPr>
            <w:rFonts w:ascii="Times New Roman" w:hAnsi="Times New Roman" w:cs="Times New Roman"/>
          </w:rPr>
          <w:t xml:space="preserve"> and psychological impact.</w:t>
        </w:r>
      </w:ins>
    </w:p>
    <w:p w14:paraId="59B2D3FA" w14:textId="77777777"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Existing research highlights two critical aspects of AI companionship: cognitive empathy and emotional empathy. Gill differentiates between the two, arguing that while AI can simulate cognitive empathy by recognizing and responding to human emotions, it lacks the lived experiences necessary for genuine emotional (affective) empathy. Similarly, Liu-Thompkins et al. explore the application of artificial empathy in marketing, revealing that while AI interactions can enhance customer experience, they often fall short in replicating genuine social bonds. Pan and Mou examine AI romantic relationships, offering insights into how users perceive AI as a meaningful presence in their lives.</w:t>
      </w:r>
    </w:p>
    <w:p w14:paraId="3C7B0346" w14:textId="77777777"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To fully explore this topic, this research will analyze user interactions with AI companionship tools, such as Replika and Character.AI, through an ethnographic approach. By examining online discussions, testimonials, and user experiences, this study aims to uncover the emotional and psychological dimensions of AI companionship. The findings will contribute to the broader discourse on AI's role in human relationships and its limitations in replacing authentic human interaction.</w:t>
      </w:r>
    </w:p>
    <w:p w14:paraId="56396C05" w14:textId="77777777" w:rsidR="007D2771" w:rsidRPr="007D2771" w:rsidRDefault="007D2771" w:rsidP="007D2771">
      <w:pPr>
        <w:keepNext/>
        <w:keepLines/>
        <w:spacing w:before="160" w:after="80" w:line="259" w:lineRule="auto"/>
        <w:outlineLvl w:val="1"/>
        <w:rPr>
          <w:rFonts w:ascii="Times New Roman" w:eastAsiaTheme="majorEastAsia" w:hAnsi="Times New Roman" w:cs="Times New Roman"/>
          <w:sz w:val="32"/>
          <w:szCs w:val="32"/>
        </w:rPr>
      </w:pPr>
      <w:r w:rsidRPr="007D2771">
        <w:rPr>
          <w:rFonts w:ascii="Times New Roman" w:eastAsiaTheme="majorEastAsia" w:hAnsi="Times New Roman" w:cs="Times New Roman"/>
          <w:sz w:val="32"/>
          <w:szCs w:val="32"/>
        </w:rPr>
        <w:t>Methods</w:t>
      </w:r>
    </w:p>
    <w:p w14:paraId="73F1E29D" w14:textId="77777777"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This research employs an ethnographic approach to exploring AI companionship by collecting qualitative data from various online platforms. The methods used include observation, textual analysis, and coding to identify patterns in user interactions and sentiments.</w:t>
      </w:r>
    </w:p>
    <w:p w14:paraId="218FA955" w14:textId="77777777" w:rsidR="007D2771" w:rsidRPr="007D2771" w:rsidRDefault="007D2771" w:rsidP="007D2771">
      <w:pPr>
        <w:keepNext/>
        <w:keepLines/>
        <w:spacing w:before="160" w:after="80" w:line="259" w:lineRule="auto"/>
        <w:outlineLvl w:val="2"/>
        <w:rPr>
          <w:rFonts w:ascii="Times New Roman" w:eastAsiaTheme="majorEastAsia" w:hAnsi="Times New Roman" w:cs="Times New Roman"/>
          <w:sz w:val="28"/>
          <w:szCs w:val="28"/>
        </w:rPr>
      </w:pPr>
      <w:r w:rsidRPr="007D2771">
        <w:rPr>
          <w:rFonts w:ascii="Times New Roman" w:eastAsiaTheme="majorEastAsia" w:hAnsi="Times New Roman" w:cs="Times New Roman"/>
          <w:sz w:val="28"/>
          <w:szCs w:val="28"/>
        </w:rPr>
        <w:t>Data Collection</w:t>
      </w:r>
    </w:p>
    <w:p w14:paraId="1F5FE4F1" w14:textId="77777777"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1. Observation of AI Interactions</w:t>
      </w:r>
    </w:p>
    <w:p w14:paraId="3CDEBAD5" w14:textId="36970A69"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 xml:space="preserve">   -</w:t>
      </w:r>
      <w:del w:id="6" w:author="Kayla Nguyen" w:date="2025-03-11T15:42:00Z" w16du:dateUtc="2025-03-11T19:42:00Z">
        <w:r w:rsidRPr="007D2771" w:rsidDel="00145FCF">
          <w:rPr>
            <w:rFonts w:ascii="Times New Roman" w:hAnsi="Times New Roman" w:cs="Times New Roman"/>
          </w:rPr>
          <w:delText xml:space="preserve"> </w:delText>
        </w:r>
      </w:del>
      <w:ins w:id="7" w:author="Kayla Nguyen" w:date="2025-03-11T15:42:00Z" w16du:dateUtc="2025-03-11T19:42:00Z">
        <w:r w:rsidR="00145FCF">
          <w:rPr>
            <w:rFonts w:ascii="Times New Roman" w:hAnsi="Times New Roman" w:cs="Times New Roman"/>
          </w:rPr>
          <w:t xml:space="preserve">Direct </w:t>
        </w:r>
      </w:ins>
      <w:del w:id="8" w:author="Kayla Nguyen" w:date="2025-03-11T15:42:00Z" w16du:dateUtc="2025-03-11T19:42:00Z">
        <w:r w:rsidRPr="007D2771" w:rsidDel="00145FCF">
          <w:rPr>
            <w:rFonts w:ascii="Times New Roman" w:hAnsi="Times New Roman" w:cs="Times New Roman"/>
          </w:rPr>
          <w:delText>E</w:delText>
        </w:r>
      </w:del>
      <w:ins w:id="9" w:author="Kayla Nguyen" w:date="2025-03-11T15:42:00Z" w16du:dateUtc="2025-03-11T19:42:00Z">
        <w:r w:rsidR="00145FCF">
          <w:rPr>
            <w:rFonts w:ascii="Times New Roman" w:hAnsi="Times New Roman" w:cs="Times New Roman"/>
          </w:rPr>
          <w:t>e</w:t>
        </w:r>
      </w:ins>
      <w:r w:rsidRPr="007D2771">
        <w:rPr>
          <w:rFonts w:ascii="Times New Roman" w:hAnsi="Times New Roman" w:cs="Times New Roman"/>
        </w:rPr>
        <w:t>ngagement with AI companionship tools (e.g., Replika, Character.AI) to document response patterns</w:t>
      </w:r>
      <w:ins w:id="10" w:author="Kayla Nguyen" w:date="2025-03-11T15:42:00Z" w16du:dateUtc="2025-03-11T19:42:00Z">
        <w:r w:rsidR="00145FCF">
          <w:rPr>
            <w:rFonts w:ascii="Times New Roman" w:hAnsi="Times New Roman" w:cs="Times New Roman"/>
          </w:rPr>
          <w:t>, emotional</w:t>
        </w:r>
      </w:ins>
      <w:ins w:id="11" w:author="Kayla Nguyen" w:date="2025-03-11T15:43:00Z" w16du:dateUtc="2025-03-11T19:43:00Z">
        <w:r w:rsidR="00145FCF">
          <w:rPr>
            <w:rFonts w:ascii="Times New Roman" w:hAnsi="Times New Roman" w:cs="Times New Roman"/>
          </w:rPr>
          <w:t xml:space="preserve"> cues, and conversational depth</w:t>
        </w:r>
      </w:ins>
      <w:del w:id="12" w:author="Kayla Nguyen" w:date="2025-03-11T15:42:00Z" w16du:dateUtc="2025-03-11T19:42:00Z">
        <w:r w:rsidRPr="007D2771" w:rsidDel="00145FCF">
          <w:rPr>
            <w:rFonts w:ascii="Times New Roman" w:hAnsi="Times New Roman" w:cs="Times New Roman"/>
          </w:rPr>
          <w:delText xml:space="preserve"> and emotional cues</w:delText>
        </w:r>
      </w:del>
      <w:r w:rsidRPr="007D2771">
        <w:rPr>
          <w:rFonts w:ascii="Times New Roman" w:hAnsi="Times New Roman" w:cs="Times New Roman"/>
        </w:rPr>
        <w:t>.</w:t>
      </w:r>
      <w:ins w:id="13" w:author="Kayla Nguyen" w:date="2025-03-11T15:43:00Z" w16du:dateUtc="2025-03-11T19:43:00Z">
        <w:r w:rsidR="00145FCF">
          <w:rPr>
            <w:rFonts w:ascii="Times New Roman" w:hAnsi="Times New Roman" w:cs="Times New Roman"/>
          </w:rPr>
          <w:t xml:space="preserve"> For instance, interactions with Replika revealed that the AI chatbot frequently reassured users with empathetic language but struggled with contextual continuity in long conversations,</w:t>
        </w:r>
      </w:ins>
    </w:p>
    <w:p w14:paraId="47B24995" w14:textId="4DF4BBF9"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lastRenderedPageBreak/>
        <w:t xml:space="preserve">   - Participation in online forums and communities where users discuss their AI experiences (e.g., Reddit communities like r/Replika and r/CharacterAI).</w:t>
      </w:r>
      <w:ins w:id="14" w:author="Kayla Nguyen" w:date="2025-03-11T15:43:00Z" w16du:dateUtc="2025-03-11T19:43:00Z">
        <w:r w:rsidR="00145FCF">
          <w:rPr>
            <w:rFonts w:ascii="Times New Roman" w:hAnsi="Times New Roman" w:cs="Times New Roman"/>
          </w:rPr>
          <w:t xml:space="preserve"> Posts included testimonials from user</w:t>
        </w:r>
      </w:ins>
      <w:ins w:id="15" w:author="Kayla Nguyen" w:date="2025-03-11T15:44:00Z" w16du:dateUtc="2025-03-11T19:44:00Z">
        <w:r w:rsidR="00145FCF">
          <w:rPr>
            <w:rFonts w:ascii="Times New Roman" w:hAnsi="Times New Roman" w:cs="Times New Roman"/>
          </w:rPr>
          <w:t>s expressing deep emotional connections with AI, as well as skepticism regarding AI’s authenticity in social interactions.</w:t>
        </w:r>
      </w:ins>
    </w:p>
    <w:p w14:paraId="1DBDA88E" w14:textId="77777777"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2. Textual Analysis of User Testimonials and Discussions</w:t>
      </w:r>
    </w:p>
    <w:p w14:paraId="0FF817BF" w14:textId="1427A7E0"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 xml:space="preserve">   - Analysis of social media posts, app reviews, and AI-related discussion groups to identify recurring themes and user perceptions.</w:t>
      </w:r>
      <w:ins w:id="16" w:author="Kayla Nguyen" w:date="2025-03-11T15:57:00Z" w16du:dateUtc="2025-03-11T19:57:00Z">
        <w:r w:rsidR="00F92260">
          <w:rPr>
            <w:rFonts w:ascii="Times New Roman" w:hAnsi="Times New Roman" w:cs="Times New Roman"/>
          </w:rPr>
          <w:t xml:space="preserve"> For example, app reviews often highlighted users’ appreciation for AI’s availability and re</w:t>
        </w:r>
      </w:ins>
      <w:ins w:id="17" w:author="Kayla Nguyen" w:date="2025-03-11T15:58:00Z" w16du:dateUtc="2025-03-11T19:58:00Z">
        <w:r w:rsidR="00F92260">
          <w:rPr>
            <w:rFonts w:ascii="Times New Roman" w:hAnsi="Times New Roman" w:cs="Times New Roman"/>
          </w:rPr>
          <w:t>sponsiveness but criticized its occasional robotic or repetitive nature.</w:t>
        </w:r>
      </w:ins>
    </w:p>
    <w:p w14:paraId="3BB3AACA" w14:textId="7F27D0CC"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 xml:space="preserve">   - Categorization of user responses based on emotional engagement, satisfaction levels, and perceived authenticity of AI companionship.</w:t>
      </w:r>
      <w:ins w:id="18" w:author="Kayla Nguyen" w:date="2025-03-11T15:58:00Z" w16du:dateUtc="2025-03-11T19:58:00Z">
        <w:r w:rsidR="00F92260">
          <w:rPr>
            <w:rFonts w:ascii="Times New Roman" w:hAnsi="Times New Roman" w:cs="Times New Roman"/>
          </w:rPr>
          <w:t xml:space="preserve"> Testimonials varied from users treating AI as a safe space for emotional expression to those who felt disappointed when AI responses failed to provide deep understanding,</w:t>
        </w:r>
      </w:ins>
    </w:p>
    <w:p w14:paraId="76ABEE42" w14:textId="77777777"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3. Coding Process</w:t>
      </w:r>
    </w:p>
    <w:p w14:paraId="3CE042E0" w14:textId="77777777"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 xml:space="preserve">   - Initial codes derived from secondary research (e.g., cognitive vs. emotional empathy, AI-human interaction limitations).</w:t>
      </w:r>
    </w:p>
    <w:p w14:paraId="0272709B" w14:textId="153E5E6A"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 xml:space="preserve">   - Identification of themes such as emotional dependence, AI reliability, and ethical considerations of AI companionship.</w:t>
      </w:r>
      <w:ins w:id="19" w:author="Kayla Nguyen" w:date="2025-03-11T15:58:00Z" w16du:dateUtc="2025-03-11T19:58:00Z">
        <w:r w:rsidR="00120D6A">
          <w:rPr>
            <w:rFonts w:ascii="Times New Roman" w:hAnsi="Times New Roman" w:cs="Times New Roman"/>
          </w:rPr>
          <w:t xml:space="preserve"> </w:t>
        </w:r>
        <w:r w:rsidR="00120D6A" w:rsidRPr="00120D6A">
          <w:rPr>
            <w:rFonts w:ascii="Times New Roman" w:hAnsi="Times New Roman" w:cs="Times New Roman"/>
          </w:rPr>
          <w:t>The analysis revealed trends where users experiencing loneliness tended to form stronger emotional attachments, whereas users with active social circles often viewed AI as a supplementary tool rather than a replacement.</w:t>
        </w:r>
      </w:ins>
    </w:p>
    <w:p w14:paraId="7B56ACFE" w14:textId="77777777"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By focusing on these methods, this research aims to understand how AI companionship is perceived and whether it can serve as a meaningful replacement for human relationships.</w:t>
      </w:r>
    </w:p>
    <w:p w14:paraId="47377F71" w14:textId="77777777" w:rsidR="007D2771" w:rsidRPr="007D2771" w:rsidRDefault="007D2771" w:rsidP="007D2771">
      <w:pPr>
        <w:keepNext/>
        <w:keepLines/>
        <w:spacing w:before="160" w:after="80" w:line="259" w:lineRule="auto"/>
        <w:outlineLvl w:val="1"/>
        <w:rPr>
          <w:rFonts w:ascii="Times New Roman" w:eastAsiaTheme="majorEastAsia" w:hAnsi="Times New Roman" w:cs="Times New Roman"/>
          <w:color w:val="0F4761" w:themeColor="accent1" w:themeShade="BF"/>
          <w:sz w:val="32"/>
          <w:szCs w:val="32"/>
        </w:rPr>
      </w:pPr>
      <w:r w:rsidRPr="007D2771">
        <w:rPr>
          <w:rFonts w:ascii="Times New Roman" w:eastAsiaTheme="majorEastAsia" w:hAnsi="Times New Roman" w:cs="Times New Roman"/>
          <w:sz w:val="32"/>
          <w:szCs w:val="32"/>
        </w:rPr>
        <w:t>Results and Analysis</w:t>
      </w:r>
    </w:p>
    <w:p w14:paraId="3720E380" w14:textId="77777777"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Preliminary findings indicate a spectrum of user experiences with AI companionship. Some users express emotional attachment and view AI chatbots as reliable conversational partners, while others remain skeptical of AI's ability to provide genuine empathy. Key patterns observed in the data include:</w:t>
      </w:r>
    </w:p>
    <w:p w14:paraId="03C469FD" w14:textId="77777777"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1. Emotional Engagement vs. Perceived Authenticity</w:t>
      </w:r>
    </w:p>
    <w:p w14:paraId="2122C323" w14:textId="4D420839"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 xml:space="preserve">   - Users who engage with AI chatbots for emotional support often report positive experiences, describing AI as a “judgment-free” space for expressing emotions.</w:t>
      </w:r>
      <w:ins w:id="20" w:author="Kayla Nguyen" w:date="2025-03-11T16:12:00Z" w16du:dateUtc="2025-03-11T20:12:00Z">
        <w:r w:rsidR="00235ACE">
          <w:rPr>
            <w:rFonts w:ascii="Times New Roman" w:hAnsi="Times New Roman" w:cs="Times New Roman"/>
          </w:rPr>
          <w:t xml:space="preserve"> Many report that AI chatbots provide a sense of comfort, particularly in moments of distress.</w:t>
        </w:r>
      </w:ins>
    </w:p>
    <w:p w14:paraId="4DA4E058" w14:textId="68346373"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 xml:space="preserve">   - However, </w:t>
      </w:r>
      <w:del w:id="21" w:author="Kayla Nguyen" w:date="2025-03-11T16:16:00Z" w16du:dateUtc="2025-03-11T20:16:00Z">
        <w:r w:rsidRPr="007D2771" w:rsidDel="00363FDD">
          <w:rPr>
            <w:rFonts w:ascii="Times New Roman" w:hAnsi="Times New Roman" w:cs="Times New Roman"/>
          </w:rPr>
          <w:delText>skepticism arises regarding AI’s ability to offer true companionship, as interactions lack spontaneity and deep understanding.</w:delText>
        </w:r>
      </w:del>
      <w:ins w:id="22" w:author="Kayla Nguyen" w:date="2025-03-11T16:16:00Z" w16du:dateUtc="2025-03-11T20:16:00Z">
        <w:r w:rsidR="00363FDD">
          <w:rPr>
            <w:rFonts w:ascii="Times New Roman" w:hAnsi="Times New Roman" w:cs="Times New Roman"/>
          </w:rPr>
          <w:t xml:space="preserve"> While AI can mimic supportive </w:t>
        </w:r>
        <w:proofErr w:type="spellStart"/>
        <w:r w:rsidR="00363FDD">
          <w:rPr>
            <w:rFonts w:ascii="Times New Roman" w:hAnsi="Times New Roman" w:cs="Times New Roman"/>
          </w:rPr>
          <w:t>responsese</w:t>
        </w:r>
        <w:proofErr w:type="spellEnd"/>
        <w:r w:rsidR="00363FDD">
          <w:rPr>
            <w:rFonts w:ascii="Times New Roman" w:hAnsi="Times New Roman" w:cs="Times New Roman"/>
          </w:rPr>
          <w:t xml:space="preserve">, users </w:t>
        </w:r>
        <w:proofErr w:type="spellStart"/>
        <w:r w:rsidR="00363FDD">
          <w:rPr>
            <w:rFonts w:ascii="Times New Roman" w:hAnsi="Times New Roman" w:cs="Times New Roman"/>
          </w:rPr>
          <w:t>requently</w:t>
        </w:r>
        <w:proofErr w:type="spellEnd"/>
        <w:r w:rsidR="00363FDD">
          <w:rPr>
            <w:rFonts w:ascii="Times New Roman" w:hAnsi="Times New Roman" w:cs="Times New Roman"/>
          </w:rPr>
          <w:t xml:space="preserve"> recognize its limitations. Many report that AI lacks that spontaneity and depth of understanding that characterize human relationships. Conversations can feel scripted and repetitive, </w:t>
        </w:r>
        <w:proofErr w:type="gramStart"/>
        <w:r w:rsidR="00363FDD">
          <w:rPr>
            <w:rFonts w:ascii="Times New Roman" w:hAnsi="Times New Roman" w:cs="Times New Roman"/>
          </w:rPr>
          <w:t>leading</w:t>
        </w:r>
        <w:proofErr w:type="gramEnd"/>
        <w:r w:rsidR="00363FDD">
          <w:rPr>
            <w:rFonts w:ascii="Times New Roman" w:hAnsi="Times New Roman" w:cs="Times New Roman"/>
          </w:rPr>
          <w:t xml:space="preserve"> the skepticism about AI’s</w:t>
        </w:r>
      </w:ins>
      <w:ins w:id="23" w:author="Kayla Nguyen" w:date="2025-03-11T16:17:00Z" w16du:dateUtc="2025-03-11T20:17:00Z">
        <w:r w:rsidR="00363FDD">
          <w:rPr>
            <w:rFonts w:ascii="Times New Roman" w:hAnsi="Times New Roman" w:cs="Times New Roman"/>
          </w:rPr>
          <w:t xml:space="preserve"> ability to provide true companionship.</w:t>
        </w:r>
      </w:ins>
      <w:ins w:id="24" w:author="Kayla Nguyen" w:date="2025-03-11T16:15:00Z" w16du:dateUtc="2025-03-11T20:15:00Z">
        <w:r w:rsidR="00363FDD">
          <w:rPr>
            <w:rFonts w:ascii="Times New Roman" w:hAnsi="Times New Roman" w:cs="Times New Roman"/>
          </w:rPr>
          <w:t xml:space="preserve"> </w:t>
        </w:r>
      </w:ins>
    </w:p>
    <w:p w14:paraId="493F6683" w14:textId="77777777"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lastRenderedPageBreak/>
        <w:t>2. Recurring Themes in User Interactions</w:t>
      </w:r>
    </w:p>
    <w:p w14:paraId="204C8190" w14:textId="6B627486"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 xml:space="preserve">   - Cognitive vs. Emotional Empathy: </w:t>
      </w:r>
      <w:ins w:id="25" w:author="Kayla Nguyen" w:date="2025-03-11T16:43:00Z" w16du:dateUtc="2025-03-11T20:43:00Z">
        <w:r w:rsidR="003C0D46">
          <w:rPr>
            <w:rFonts w:ascii="Times New Roman" w:hAnsi="Times New Roman" w:cs="Times New Roman"/>
          </w:rPr>
          <w:t>Many u</w:t>
        </w:r>
      </w:ins>
      <w:del w:id="26" w:author="Kayla Nguyen" w:date="2025-03-11T16:43:00Z" w16du:dateUtc="2025-03-11T20:43:00Z">
        <w:r w:rsidRPr="007D2771" w:rsidDel="003C0D46">
          <w:rPr>
            <w:rFonts w:ascii="Times New Roman" w:hAnsi="Times New Roman" w:cs="Times New Roman"/>
          </w:rPr>
          <w:delText>U</w:delText>
        </w:r>
      </w:del>
      <w:r w:rsidRPr="007D2771">
        <w:rPr>
          <w:rFonts w:ascii="Times New Roman" w:hAnsi="Times New Roman" w:cs="Times New Roman"/>
        </w:rPr>
        <w:t xml:space="preserve">sers acknowledge AI's ability to recognize and </w:t>
      </w:r>
      <w:del w:id="27" w:author="Kayla Nguyen" w:date="2025-03-11T16:43:00Z" w16du:dateUtc="2025-03-11T20:43:00Z">
        <w:r w:rsidRPr="007D2771" w:rsidDel="00BC7864">
          <w:rPr>
            <w:rFonts w:ascii="Times New Roman" w:hAnsi="Times New Roman" w:cs="Times New Roman"/>
          </w:rPr>
          <w:delText>respond to emotions but criticize its inability to offer authentic emotional support.</w:delText>
        </w:r>
      </w:del>
      <w:ins w:id="28" w:author="Kayla Nguyen" w:date="2025-03-11T16:43:00Z" w16du:dateUtc="2025-03-11T20:43:00Z">
        <w:r w:rsidR="00BC7864">
          <w:rPr>
            <w:rFonts w:ascii="Times New Roman" w:hAnsi="Times New Roman" w:cs="Times New Roman"/>
          </w:rPr>
          <w:t>provide emotional responses. However, they frequently express frus</w:t>
        </w:r>
      </w:ins>
      <w:ins w:id="29" w:author="Kayla Nguyen" w:date="2025-03-11T16:44:00Z" w16du:dateUtc="2025-03-11T20:44:00Z">
        <w:r w:rsidR="00BC7864">
          <w:rPr>
            <w:rFonts w:ascii="Times New Roman" w:hAnsi="Times New Roman" w:cs="Times New Roman"/>
          </w:rPr>
          <w:t>tration when AI fails to demonstrate deeper emotional understanding, such as responding with generic reassurances rather than contextually appropriate dialogue.</w:t>
        </w:r>
      </w:ins>
    </w:p>
    <w:p w14:paraId="32134037" w14:textId="6B2EBC91"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 xml:space="preserve">   - Dependence and Ethical Concerns: </w:t>
      </w:r>
      <w:del w:id="30" w:author="Kayla Nguyen" w:date="2025-03-11T16:48:00Z" w16du:dateUtc="2025-03-11T20:48:00Z">
        <w:r w:rsidRPr="007D2771" w:rsidDel="00A663D4">
          <w:rPr>
            <w:rFonts w:ascii="Times New Roman" w:hAnsi="Times New Roman" w:cs="Times New Roman"/>
          </w:rPr>
          <w:delText>Some users express concern over growing emotional reliance on AI, questioning whether AI companionship could hinder real-world social interactions.</w:delText>
        </w:r>
      </w:del>
      <w:ins w:id="31" w:author="Kayla Nguyen" w:date="2025-03-11T16:48:00Z" w16du:dateUtc="2025-03-11T20:48:00Z">
        <w:r w:rsidR="00A663D4">
          <w:rPr>
            <w:rFonts w:ascii="Times New Roman" w:hAnsi="Times New Roman" w:cs="Times New Roman"/>
          </w:rPr>
          <w:t xml:space="preserve">A subset of users report forming strong emotional attachments to AI companions, leading to concerns about overreliance and potential social withdrawal. Some </w:t>
        </w:r>
      </w:ins>
      <w:ins w:id="32" w:author="Kayla Nguyen" w:date="2025-03-11T16:49:00Z" w16du:dateUtc="2025-03-11T20:49:00Z">
        <w:r w:rsidR="00A663D4">
          <w:rPr>
            <w:rFonts w:ascii="Times New Roman" w:hAnsi="Times New Roman" w:cs="Times New Roman"/>
          </w:rPr>
          <w:t xml:space="preserve">users reveal that they struggle with loneliness or social anxiety, finding AI easier to interact with than real people, raising ethical questions about AI’s roles of fostering or discouraging real-world </w:t>
        </w:r>
        <w:proofErr w:type="spellStart"/>
        <w:r w:rsidR="00A663D4">
          <w:rPr>
            <w:rFonts w:ascii="Times New Roman" w:hAnsi="Times New Roman" w:cs="Times New Roman"/>
          </w:rPr>
          <w:t>connecions</w:t>
        </w:r>
        <w:proofErr w:type="spellEnd"/>
        <w:r w:rsidR="00A663D4">
          <w:rPr>
            <w:rFonts w:ascii="Times New Roman" w:hAnsi="Times New Roman" w:cs="Times New Roman"/>
          </w:rPr>
          <w:t>.</w:t>
        </w:r>
      </w:ins>
    </w:p>
    <w:p w14:paraId="27933BB9" w14:textId="090A139B"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 xml:space="preserve">   - Personalization and Satisfaction: </w:t>
      </w:r>
      <w:del w:id="33" w:author="Kayla Nguyen" w:date="2025-03-11T16:50:00Z" w16du:dateUtc="2025-03-11T20:50:00Z">
        <w:r w:rsidRPr="007D2771" w:rsidDel="00771F99">
          <w:rPr>
            <w:rFonts w:ascii="Times New Roman" w:hAnsi="Times New Roman" w:cs="Times New Roman"/>
          </w:rPr>
          <w:delText>AI tools with advanced personalization algorithms tend to elicit stronger emotional connections, but inconsistencies in responses sometimes break immersion.</w:delText>
        </w:r>
      </w:del>
      <w:ins w:id="34" w:author="Kayla Nguyen" w:date="2025-03-11T16:50:00Z" w16du:dateUtc="2025-03-11T20:50:00Z">
        <w:r w:rsidR="00771F99">
          <w:rPr>
            <w:rFonts w:ascii="Times New Roman" w:hAnsi="Times New Roman" w:cs="Times New Roman"/>
          </w:rPr>
          <w:t xml:space="preserve"> </w:t>
        </w:r>
        <w:r w:rsidR="00771F99" w:rsidRPr="00771F99">
          <w:rPr>
            <w:rFonts w:ascii="Times New Roman" w:hAnsi="Times New Roman" w:cs="Times New Roman"/>
          </w:rPr>
          <w:t>AI tools that use personalization algorithms—such as remembering user details and past conversations—tend to elicit stronger emotional connections. However, inconsistencies in responses, such as forgetting past conversations, can break immersion and diminish user trust.</w:t>
        </w:r>
      </w:ins>
    </w:p>
    <w:p w14:paraId="4553A366" w14:textId="6746BBED" w:rsidR="00BF2633"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 xml:space="preserve">   - Demographic Differences in AI Use: </w:t>
      </w:r>
      <w:del w:id="35" w:author="Kayla Nguyen" w:date="2025-03-11T17:09:00Z" w16du:dateUtc="2025-03-11T21:09:00Z">
        <w:r w:rsidRPr="007D2771" w:rsidDel="00BF2633">
          <w:rPr>
            <w:rFonts w:ascii="Times New Roman" w:hAnsi="Times New Roman" w:cs="Times New Roman"/>
          </w:rPr>
          <w:delText>Individuals experiencing loneliness or social isolation tend to form deeper attachments to AI companionship, whereas those with active social lives use AI as a supplementary tool rather than a replacement</w:delText>
        </w:r>
      </w:del>
      <w:ins w:id="36" w:author="Kayla Nguyen" w:date="2025-03-11T17:10:00Z" w16du:dateUtc="2025-03-11T21:10:00Z">
        <w:r w:rsidR="00BF2633">
          <w:rPr>
            <w:rFonts w:ascii="Times New Roman" w:hAnsi="Times New Roman" w:cs="Times New Roman"/>
          </w:rPr>
          <w:t xml:space="preserve"> Socially isolated individuals tend to form deeper attachments to Ai companionship, using it as replacement for human interaction. Users typically see AI as a supplementary tool—using it for entertainment,</w:t>
        </w:r>
      </w:ins>
      <w:ins w:id="37" w:author="Kayla Nguyen" w:date="2025-03-11T17:11:00Z" w16du:dateUtc="2025-03-11T21:11:00Z">
        <w:r w:rsidR="00BF2633">
          <w:rPr>
            <w:rFonts w:ascii="Times New Roman" w:hAnsi="Times New Roman" w:cs="Times New Roman"/>
          </w:rPr>
          <w:t xml:space="preserve"> creativity, or problem-solving rather than emotional support.</w:t>
        </w:r>
      </w:ins>
      <w:del w:id="38" w:author="Kayla Nguyen" w:date="2025-03-11T17:09:00Z" w16du:dateUtc="2025-03-11T21:09:00Z">
        <w:r w:rsidRPr="007D2771" w:rsidDel="00BF2633">
          <w:rPr>
            <w:rFonts w:ascii="Times New Roman" w:hAnsi="Times New Roman" w:cs="Times New Roman"/>
          </w:rPr>
          <w:delText>.</w:delText>
        </w:r>
      </w:del>
    </w:p>
    <w:p w14:paraId="46E36DC2" w14:textId="77777777"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3. Limitations of AI as a Companion</w:t>
      </w:r>
    </w:p>
    <w:p w14:paraId="1DF686AB" w14:textId="7027B5A2" w:rsidR="007D2771" w:rsidRPr="007D2771" w:rsidDel="00BF2633" w:rsidRDefault="007D2771" w:rsidP="00BF2633">
      <w:pPr>
        <w:spacing w:line="259" w:lineRule="auto"/>
        <w:rPr>
          <w:del w:id="39" w:author="Kayla Nguyen" w:date="2025-03-11T17:11:00Z" w16du:dateUtc="2025-03-11T21:11:00Z"/>
          <w:rFonts w:ascii="Times New Roman" w:hAnsi="Times New Roman" w:cs="Times New Roman"/>
        </w:rPr>
      </w:pPr>
      <w:r w:rsidRPr="007D2771">
        <w:rPr>
          <w:rFonts w:ascii="Times New Roman" w:hAnsi="Times New Roman" w:cs="Times New Roman"/>
        </w:rPr>
        <w:t xml:space="preserve">  </w:t>
      </w:r>
      <w:del w:id="40" w:author="Kayla Nguyen" w:date="2025-03-11T17:11:00Z" w16du:dateUtc="2025-03-11T21:11:00Z">
        <w:r w:rsidRPr="007D2771" w:rsidDel="00BF2633">
          <w:rPr>
            <w:rFonts w:ascii="Times New Roman" w:hAnsi="Times New Roman" w:cs="Times New Roman"/>
          </w:rPr>
          <w:delText xml:space="preserve"> - AI lacks the ability to provide lived experiences and shared memories, which are crucial in human relationships.</w:delText>
        </w:r>
      </w:del>
    </w:p>
    <w:p w14:paraId="159903C6" w14:textId="68E3CA6C" w:rsidR="007D2771" w:rsidRPr="007D2771" w:rsidDel="00BF2633" w:rsidRDefault="007D2771" w:rsidP="00BF2633">
      <w:pPr>
        <w:spacing w:line="259" w:lineRule="auto"/>
        <w:rPr>
          <w:del w:id="41" w:author="Kayla Nguyen" w:date="2025-03-11T17:11:00Z" w16du:dateUtc="2025-03-11T21:11:00Z"/>
          <w:rFonts w:ascii="Times New Roman" w:hAnsi="Times New Roman" w:cs="Times New Roman"/>
        </w:rPr>
      </w:pPr>
      <w:del w:id="42" w:author="Kayla Nguyen" w:date="2025-03-11T17:11:00Z" w16du:dateUtc="2025-03-11T21:11:00Z">
        <w:r w:rsidRPr="007D2771" w:rsidDel="00BF2633">
          <w:rPr>
            <w:rFonts w:ascii="Times New Roman" w:hAnsi="Times New Roman" w:cs="Times New Roman"/>
          </w:rPr>
          <w:delText xml:space="preserve">   - Ethical concerns arise regarding the commercialization of AI companionship and its potential exploitation of vulnerable users.</w:delText>
        </w:r>
      </w:del>
    </w:p>
    <w:p w14:paraId="2A327881" w14:textId="05D983E1" w:rsidR="007D2771" w:rsidRDefault="007D2771" w:rsidP="00BF2633">
      <w:pPr>
        <w:spacing w:line="259" w:lineRule="auto"/>
        <w:rPr>
          <w:ins w:id="43" w:author="Kayla Nguyen" w:date="2025-03-11T17:11:00Z" w16du:dateUtc="2025-03-11T21:11:00Z"/>
          <w:rFonts w:ascii="Times New Roman" w:hAnsi="Times New Roman" w:cs="Times New Roman"/>
        </w:rPr>
      </w:pPr>
      <w:del w:id="44" w:author="Kayla Nguyen" w:date="2025-03-11T17:11:00Z" w16du:dateUtc="2025-03-11T21:11:00Z">
        <w:r w:rsidRPr="007D2771" w:rsidDel="00BF2633">
          <w:rPr>
            <w:rFonts w:ascii="Times New Roman" w:hAnsi="Times New Roman" w:cs="Times New Roman"/>
          </w:rPr>
          <w:delText xml:space="preserve">   - AI’s reliance on scripted responses and machine learning limitations leads to inconsistencies that break immersion, diminishing its effectiveness as a companion.</w:delText>
        </w:r>
      </w:del>
    </w:p>
    <w:p w14:paraId="50C66E47" w14:textId="538B678B" w:rsidR="00BF2633" w:rsidRPr="00BF2633" w:rsidRDefault="00BF2633" w:rsidP="00BF2633">
      <w:pPr>
        <w:spacing w:line="259" w:lineRule="auto"/>
        <w:rPr>
          <w:ins w:id="45" w:author="Kayla Nguyen" w:date="2025-03-11T17:11:00Z" w16du:dateUtc="2025-03-11T21:11:00Z"/>
          <w:rFonts w:ascii="Times New Roman" w:hAnsi="Times New Roman" w:cs="Times New Roman"/>
        </w:rPr>
      </w:pPr>
      <w:ins w:id="46" w:author="Kayla Nguyen" w:date="2025-03-11T17:11:00Z" w16du:dateUtc="2025-03-11T21:11:00Z">
        <w:r w:rsidRPr="00BF2633">
          <w:rPr>
            <w:rFonts w:ascii="Times New Roman" w:hAnsi="Times New Roman" w:cs="Times New Roman"/>
          </w:rPr>
          <w:t>Despite its benefits, AI companionship remains inherently limited due to several key factors:</w:t>
        </w:r>
      </w:ins>
    </w:p>
    <w:p w14:paraId="67816B9D" w14:textId="6EB19FF0" w:rsidR="00BF2633" w:rsidRPr="00BF2633" w:rsidRDefault="00BF2633" w:rsidP="00BF2633">
      <w:pPr>
        <w:spacing w:line="259" w:lineRule="auto"/>
        <w:rPr>
          <w:ins w:id="47" w:author="Kayla Nguyen" w:date="2025-03-11T17:11:00Z" w16du:dateUtc="2025-03-11T21:11:00Z"/>
          <w:rFonts w:ascii="Times New Roman" w:hAnsi="Times New Roman" w:cs="Times New Roman"/>
          <w:rPrChange w:id="48" w:author="Kayla Nguyen" w:date="2025-03-11T17:12:00Z" w16du:dateUtc="2025-03-11T21:12:00Z">
            <w:rPr>
              <w:ins w:id="49" w:author="Kayla Nguyen" w:date="2025-03-11T17:11:00Z" w16du:dateUtc="2025-03-11T21:11:00Z"/>
            </w:rPr>
          </w:rPrChange>
        </w:rPr>
      </w:pPr>
      <w:ins w:id="50" w:author="Kayla Nguyen" w:date="2025-03-11T17:12:00Z" w16du:dateUtc="2025-03-11T21:12:00Z">
        <w:r w:rsidRPr="00BF2633">
          <w:rPr>
            <w:rFonts w:ascii="Times New Roman" w:hAnsi="Times New Roman" w:cs="Times New Roman"/>
          </w:rPr>
          <w:t>-</w:t>
        </w:r>
        <w:r>
          <w:rPr>
            <w:rFonts w:ascii="Times New Roman" w:hAnsi="Times New Roman" w:cs="Times New Roman"/>
          </w:rPr>
          <w:t xml:space="preserve"> </w:t>
        </w:r>
      </w:ins>
      <w:ins w:id="51" w:author="Kayla Nguyen" w:date="2025-03-11T17:11:00Z" w16du:dateUtc="2025-03-11T21:11:00Z">
        <w:r w:rsidRPr="00BF2633">
          <w:rPr>
            <w:rFonts w:ascii="Times New Roman" w:hAnsi="Times New Roman" w:cs="Times New Roman"/>
            <w:rPrChange w:id="52" w:author="Kayla Nguyen" w:date="2025-03-11T17:12:00Z" w16du:dateUtc="2025-03-11T21:12:00Z">
              <w:rPr/>
            </w:rPrChange>
          </w:rPr>
          <w:t>Lack of Shared Experiences: Unlike human relationships, AI cannot create shared memories or lived experiences, which are crucial for deep emotional bonds. Many users note that AI’s inability to recall past discussions or react meaningfully to past events makes conversations feel hollow.</w:t>
        </w:r>
      </w:ins>
    </w:p>
    <w:p w14:paraId="6B0A4D5C" w14:textId="012254C1" w:rsidR="00BF2633" w:rsidRPr="00BF2633" w:rsidRDefault="00BF2633" w:rsidP="00BF2633">
      <w:pPr>
        <w:spacing w:line="259" w:lineRule="auto"/>
        <w:rPr>
          <w:ins w:id="53" w:author="Kayla Nguyen" w:date="2025-03-11T17:11:00Z" w16du:dateUtc="2025-03-11T21:11:00Z"/>
          <w:rFonts w:ascii="Times New Roman" w:hAnsi="Times New Roman" w:cs="Times New Roman"/>
        </w:rPr>
      </w:pPr>
      <w:ins w:id="54" w:author="Kayla Nguyen" w:date="2025-03-11T17:12:00Z" w16du:dateUtc="2025-03-11T21:12:00Z">
        <w:r>
          <w:rPr>
            <w:rFonts w:ascii="Times New Roman" w:hAnsi="Times New Roman" w:cs="Times New Roman"/>
          </w:rPr>
          <w:lastRenderedPageBreak/>
          <w:t xml:space="preserve">- </w:t>
        </w:r>
      </w:ins>
      <w:ins w:id="55" w:author="Kayla Nguyen" w:date="2025-03-11T17:11:00Z" w16du:dateUtc="2025-03-11T21:11:00Z">
        <w:r w:rsidRPr="00BF2633">
          <w:rPr>
            <w:rFonts w:ascii="Times New Roman" w:hAnsi="Times New Roman" w:cs="Times New Roman"/>
          </w:rPr>
          <w:t>Scripted Nature of Responses: AI chatbots rely on predefined scripts and machine learning models that limit genuine spontaneity and emotional depth. This often leads to surface-level interactions that fail to meet users' emotional needs.</w:t>
        </w:r>
      </w:ins>
    </w:p>
    <w:p w14:paraId="1D6824B3" w14:textId="743A7626" w:rsidR="00BF2633" w:rsidRPr="007D2771" w:rsidRDefault="00BF2633" w:rsidP="00BF2633">
      <w:pPr>
        <w:spacing w:line="259" w:lineRule="auto"/>
        <w:rPr>
          <w:rFonts w:ascii="Times New Roman" w:hAnsi="Times New Roman" w:cs="Times New Roman"/>
        </w:rPr>
      </w:pPr>
      <w:ins w:id="56" w:author="Kayla Nguyen" w:date="2025-03-11T17:12:00Z" w16du:dateUtc="2025-03-11T21:12:00Z">
        <w:r>
          <w:rPr>
            <w:rFonts w:ascii="Times New Roman" w:hAnsi="Times New Roman" w:cs="Times New Roman"/>
          </w:rPr>
          <w:t xml:space="preserve">- </w:t>
        </w:r>
      </w:ins>
      <w:ins w:id="57" w:author="Kayla Nguyen" w:date="2025-03-11T17:11:00Z" w16du:dateUtc="2025-03-11T21:11:00Z">
        <w:r w:rsidRPr="00BF2633">
          <w:rPr>
            <w:rFonts w:ascii="Times New Roman" w:hAnsi="Times New Roman" w:cs="Times New Roman"/>
          </w:rPr>
          <w:t>Commercialization and Ethical Concerns: Some users express concern over the monetization of AI companionship, particularly when AI companies introduce premium features that restrict deeper interactions behind paywalls. This raises ethical concerns about exploiting vulnerable individuals who seek emotional support through AI.</w:t>
        </w:r>
      </w:ins>
    </w:p>
    <w:p w14:paraId="6D45C1D4" w14:textId="77777777" w:rsidR="007D2771" w:rsidRPr="007D2771" w:rsidRDefault="007D2771" w:rsidP="007D2771">
      <w:pPr>
        <w:keepNext/>
        <w:keepLines/>
        <w:spacing w:before="160" w:after="80" w:line="259" w:lineRule="auto"/>
        <w:outlineLvl w:val="1"/>
        <w:rPr>
          <w:rFonts w:ascii="Times New Roman" w:eastAsiaTheme="majorEastAsia" w:hAnsi="Times New Roman" w:cs="Times New Roman"/>
          <w:sz w:val="32"/>
          <w:szCs w:val="32"/>
        </w:rPr>
      </w:pPr>
      <w:r w:rsidRPr="007D2771">
        <w:rPr>
          <w:rFonts w:ascii="Times New Roman" w:eastAsiaTheme="majorEastAsia" w:hAnsi="Times New Roman" w:cs="Times New Roman"/>
          <w:sz w:val="32"/>
          <w:szCs w:val="32"/>
        </w:rPr>
        <w:t>Discussion and Conclusion</w:t>
      </w:r>
    </w:p>
    <w:p w14:paraId="2829E178" w14:textId="77777777"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While AI companionship offers certain benefits—such as accessibility, consistency, and a non-judgmental presence—it ultimately falls short in replacing human relationships. AI can simulate aspects of empathy, but it lacks the depth and spontaneity required for authentic emotional connections.</w:t>
      </w:r>
    </w:p>
    <w:p w14:paraId="69BB9162" w14:textId="77777777"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The significance of these findings lies in their implications for AI development and social interaction. As AI continues to evolve, developers must address ethical concerns and enhance AI's ability to facilitate meaningful human connections without fostering overdependence. Furthermore, developers should consider how AI can assist users who may not have access to traditional human support systems, such as those dealing with isolation or mental health issues. Still, AI should be seen as a complement to, rather than a substitute for, human interaction.</w:t>
      </w:r>
    </w:p>
    <w:p w14:paraId="5BC53FCE" w14:textId="77777777"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One critical concern is the potential for users to grow emotionally dependent on AI, especially among those who already experience social isolation or loneliness. Overreliance on AI could deepen feelings of detachment from real-world relationships, potentially exacerbating mental health issues. The lack of human-like qualities such as spontaneity, emotional complexity, and shared history makes AI companionship inherently limited in fulfilling the emotional needs that human relationships satisfy. While AI can offer a temporary emotional boost, its inability to replicate the intricacies of human empathy and the depth of lived experiences hinders its potential to be a true companion.</w:t>
      </w:r>
    </w:p>
    <w:p w14:paraId="392DAE8F" w14:textId="77777777"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 xml:space="preserve">AI’s role in mental health support also raises important questions. While AI-powered therapy bots like </w:t>
      </w:r>
      <w:proofErr w:type="spellStart"/>
      <w:r w:rsidRPr="007D2771">
        <w:rPr>
          <w:rFonts w:ascii="Times New Roman" w:hAnsi="Times New Roman" w:cs="Times New Roman"/>
        </w:rPr>
        <w:t>Woebot</w:t>
      </w:r>
      <w:proofErr w:type="spellEnd"/>
      <w:r w:rsidRPr="007D2771">
        <w:rPr>
          <w:rFonts w:ascii="Times New Roman" w:hAnsi="Times New Roman" w:cs="Times New Roman"/>
        </w:rPr>
        <w:t xml:space="preserve"> provide immediate, non-judgmental support, they cannot replace human therapists’ critical thinking, empathy, and professional expertise. In the realm of mental health, AI could be an effective tool for supplementing human therapy, but not for fully replacing it. Ensuring that AI remains a supplementary resource—rather than a sole support—could help mitigate the risks of overdependence and provide users with the best of both worlds.</w:t>
      </w:r>
    </w:p>
    <w:p w14:paraId="288E6CEE" w14:textId="77777777"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t>Moreover, the ethical dimensions of AI companionship cannot be ignored. There is a growing concern about the commercial exploitation of vulnerable individuals through AI companionship tools. AI companies are capitalizing on the emotional needs of users, particularly those experiencing loneliness or social isolation. While AI can offer temporary comfort, developers and regulators must address the ethical implications of profiting from emotional dependency. This calls for responsible AI development that prioritizes users' well-being and ensures that AI tools are designed with their best interests in mind.</w:t>
      </w:r>
    </w:p>
    <w:p w14:paraId="7AF5BD26" w14:textId="12F557EF" w:rsidR="007D2771" w:rsidRPr="007D2771" w:rsidRDefault="007D2771" w:rsidP="007D2771">
      <w:pPr>
        <w:spacing w:line="259" w:lineRule="auto"/>
        <w:rPr>
          <w:rFonts w:ascii="Times New Roman" w:hAnsi="Times New Roman" w:cs="Times New Roman"/>
        </w:rPr>
      </w:pPr>
      <w:r w:rsidRPr="007D2771">
        <w:rPr>
          <w:rFonts w:ascii="Times New Roman" w:hAnsi="Times New Roman" w:cs="Times New Roman"/>
        </w:rPr>
        <w:lastRenderedPageBreak/>
        <w:t>In conclusion, while AI has made significant strides in simulating companionship, it remains unable to replace the genuine emotional connections formed in human relationships. It is important to view AI as a supportive tool that can assist in certain aspects of human interaction, rather than a substitute. The future of AI in this domain should focus on enhancing its ability to complement human relationships, while maintaining ethical standards and safeguarding against the potential harm of emotional overreliance.</w:t>
      </w:r>
      <w:del w:id="58" w:author="Kayla Nguyen" w:date="2025-03-11T16:11:00Z" w16du:dateUtc="2025-03-11T20:11:00Z">
        <w:r w:rsidRPr="007D2771" w:rsidDel="004730E9">
          <w:rPr>
            <w:rFonts w:ascii="Times New Roman" w:hAnsi="Times New Roman" w:cs="Times New Roman"/>
          </w:rPr>
          <w:delText xml:space="preserve"> Further research should explore the long-term impacts of AI companionship on mental health and social behavior, particularly as AI continues to evolve and become more integrated into our daily lives.</w:delText>
        </w:r>
      </w:del>
    </w:p>
    <w:p w14:paraId="558BAECB" w14:textId="77777777" w:rsidR="00F721A4" w:rsidRDefault="00F721A4"/>
    <w:sectPr w:rsidR="00F72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06349"/>
    <w:multiLevelType w:val="hybridMultilevel"/>
    <w:tmpl w:val="162E68BE"/>
    <w:lvl w:ilvl="0" w:tplc="D5D85E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94B09"/>
    <w:multiLevelType w:val="hybridMultilevel"/>
    <w:tmpl w:val="1394771C"/>
    <w:lvl w:ilvl="0" w:tplc="5D8891F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A2FB5"/>
    <w:multiLevelType w:val="hybridMultilevel"/>
    <w:tmpl w:val="9FB0C81A"/>
    <w:lvl w:ilvl="0" w:tplc="4D646B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372EF0"/>
    <w:multiLevelType w:val="hybridMultilevel"/>
    <w:tmpl w:val="2E468C10"/>
    <w:lvl w:ilvl="0" w:tplc="21C02F0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C7306E"/>
    <w:multiLevelType w:val="hybridMultilevel"/>
    <w:tmpl w:val="DD6C3D38"/>
    <w:lvl w:ilvl="0" w:tplc="4EB2944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F4BBE"/>
    <w:multiLevelType w:val="hybridMultilevel"/>
    <w:tmpl w:val="9BC2CD18"/>
    <w:lvl w:ilvl="0" w:tplc="65FA7F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F26AC"/>
    <w:multiLevelType w:val="hybridMultilevel"/>
    <w:tmpl w:val="2FB6B828"/>
    <w:lvl w:ilvl="0" w:tplc="725007D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A4A93"/>
    <w:multiLevelType w:val="hybridMultilevel"/>
    <w:tmpl w:val="BDAE3BEA"/>
    <w:lvl w:ilvl="0" w:tplc="E974BD3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4757178">
    <w:abstractNumId w:val="7"/>
  </w:num>
  <w:num w:numId="2" w16cid:durableId="2101096404">
    <w:abstractNumId w:val="3"/>
  </w:num>
  <w:num w:numId="3" w16cid:durableId="2117557285">
    <w:abstractNumId w:val="1"/>
  </w:num>
  <w:num w:numId="4" w16cid:durableId="1599751817">
    <w:abstractNumId w:val="6"/>
  </w:num>
  <w:num w:numId="5" w16cid:durableId="1962568345">
    <w:abstractNumId w:val="5"/>
  </w:num>
  <w:num w:numId="6" w16cid:durableId="52434155">
    <w:abstractNumId w:val="2"/>
  </w:num>
  <w:num w:numId="7" w16cid:durableId="36206412">
    <w:abstractNumId w:val="0"/>
  </w:num>
  <w:num w:numId="8" w16cid:durableId="7728183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yla Nguyen">
    <w15:presenceInfo w15:providerId="Windows Live" w15:userId="f450eb361bb9b3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771"/>
    <w:rsid w:val="000239A3"/>
    <w:rsid w:val="00120D6A"/>
    <w:rsid w:val="00145FCF"/>
    <w:rsid w:val="00235ACE"/>
    <w:rsid w:val="003605C3"/>
    <w:rsid w:val="00363FDD"/>
    <w:rsid w:val="003904D9"/>
    <w:rsid w:val="003C0D46"/>
    <w:rsid w:val="003F6C6B"/>
    <w:rsid w:val="004730E9"/>
    <w:rsid w:val="00771F99"/>
    <w:rsid w:val="007D2771"/>
    <w:rsid w:val="00A663D4"/>
    <w:rsid w:val="00B4624C"/>
    <w:rsid w:val="00BA0647"/>
    <w:rsid w:val="00BC7864"/>
    <w:rsid w:val="00BF2633"/>
    <w:rsid w:val="00E801D9"/>
    <w:rsid w:val="00E803D2"/>
    <w:rsid w:val="00F721A4"/>
    <w:rsid w:val="00F92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6D3E"/>
  <w15:chartTrackingRefBased/>
  <w15:docId w15:val="{FAD9E59F-762C-4347-A593-C4ABC67E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771"/>
    <w:rPr>
      <w:rFonts w:eastAsiaTheme="majorEastAsia" w:cstheme="majorBidi"/>
      <w:color w:val="272727" w:themeColor="text1" w:themeTint="D8"/>
    </w:rPr>
  </w:style>
  <w:style w:type="paragraph" w:styleId="Title">
    <w:name w:val="Title"/>
    <w:basedOn w:val="Normal"/>
    <w:next w:val="Normal"/>
    <w:link w:val="TitleChar"/>
    <w:uiPriority w:val="10"/>
    <w:qFormat/>
    <w:rsid w:val="007D2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771"/>
    <w:pPr>
      <w:spacing w:before="160"/>
      <w:jc w:val="center"/>
    </w:pPr>
    <w:rPr>
      <w:i/>
      <w:iCs/>
      <w:color w:val="404040" w:themeColor="text1" w:themeTint="BF"/>
    </w:rPr>
  </w:style>
  <w:style w:type="character" w:customStyle="1" w:styleId="QuoteChar">
    <w:name w:val="Quote Char"/>
    <w:basedOn w:val="DefaultParagraphFont"/>
    <w:link w:val="Quote"/>
    <w:uiPriority w:val="29"/>
    <w:rsid w:val="007D2771"/>
    <w:rPr>
      <w:i/>
      <w:iCs/>
      <w:color w:val="404040" w:themeColor="text1" w:themeTint="BF"/>
    </w:rPr>
  </w:style>
  <w:style w:type="paragraph" w:styleId="ListParagraph">
    <w:name w:val="List Paragraph"/>
    <w:basedOn w:val="Normal"/>
    <w:uiPriority w:val="34"/>
    <w:qFormat/>
    <w:rsid w:val="007D2771"/>
    <w:pPr>
      <w:ind w:left="720"/>
      <w:contextualSpacing/>
    </w:pPr>
  </w:style>
  <w:style w:type="character" w:styleId="IntenseEmphasis">
    <w:name w:val="Intense Emphasis"/>
    <w:basedOn w:val="DefaultParagraphFont"/>
    <w:uiPriority w:val="21"/>
    <w:qFormat/>
    <w:rsid w:val="007D2771"/>
    <w:rPr>
      <w:i/>
      <w:iCs/>
      <w:color w:val="0F4761" w:themeColor="accent1" w:themeShade="BF"/>
    </w:rPr>
  </w:style>
  <w:style w:type="paragraph" w:styleId="IntenseQuote">
    <w:name w:val="Intense Quote"/>
    <w:basedOn w:val="Normal"/>
    <w:next w:val="Normal"/>
    <w:link w:val="IntenseQuoteChar"/>
    <w:uiPriority w:val="30"/>
    <w:qFormat/>
    <w:rsid w:val="007D2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771"/>
    <w:rPr>
      <w:i/>
      <w:iCs/>
      <w:color w:val="0F4761" w:themeColor="accent1" w:themeShade="BF"/>
    </w:rPr>
  </w:style>
  <w:style w:type="character" w:styleId="IntenseReference">
    <w:name w:val="Intense Reference"/>
    <w:basedOn w:val="DefaultParagraphFont"/>
    <w:uiPriority w:val="32"/>
    <w:qFormat/>
    <w:rsid w:val="007D2771"/>
    <w:rPr>
      <w:b/>
      <w:bCs/>
      <w:smallCaps/>
      <w:color w:val="0F4761" w:themeColor="accent1" w:themeShade="BF"/>
      <w:spacing w:val="5"/>
    </w:rPr>
  </w:style>
  <w:style w:type="paragraph" w:styleId="Revision">
    <w:name w:val="Revision"/>
    <w:hidden/>
    <w:uiPriority w:val="99"/>
    <w:semiHidden/>
    <w:rsid w:val="007D27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917963">
      <w:bodyDiv w:val="1"/>
      <w:marLeft w:val="0"/>
      <w:marRight w:val="0"/>
      <w:marTop w:val="0"/>
      <w:marBottom w:val="0"/>
      <w:divBdr>
        <w:top w:val="none" w:sz="0" w:space="0" w:color="auto"/>
        <w:left w:val="none" w:sz="0" w:space="0" w:color="auto"/>
        <w:bottom w:val="none" w:sz="0" w:space="0" w:color="auto"/>
        <w:right w:val="none" w:sz="0" w:space="0" w:color="auto"/>
      </w:divBdr>
    </w:div>
    <w:div w:id="82092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Nguyen</dc:creator>
  <cp:keywords/>
  <dc:description/>
  <cp:lastModifiedBy>Kayla Nguyen</cp:lastModifiedBy>
  <cp:revision>3</cp:revision>
  <dcterms:created xsi:type="dcterms:W3CDTF">2025-03-11T20:50:00Z</dcterms:created>
  <dcterms:modified xsi:type="dcterms:W3CDTF">2025-03-11T21:16:00Z</dcterms:modified>
</cp:coreProperties>
</file>